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6077B" w14:textId="03DF3A64" w:rsidR="00FD278E" w:rsidRDefault="00A119D7" w:rsidP="00097249">
      <w:pPr>
        <w:pStyle w:val="Title"/>
      </w:pPr>
      <w:fldSimple w:instr=" TITLE  \* MERGEFORMAT ">
        <w:r w:rsidR="00E90BCB">
          <w:t>DTLS Multicast Group Key Service</w:t>
        </w:r>
      </w:fldSimple>
    </w:p>
    <w:p w14:paraId="4249D5EC" w14:textId="77777777" w:rsidR="00710468" w:rsidRPr="00097249" w:rsidRDefault="00710468" w:rsidP="00710468">
      <w:pPr>
        <w:pStyle w:val="Heading1"/>
      </w:pPr>
      <w:r>
        <w:t>Quick Overview</w:t>
      </w:r>
    </w:p>
    <w:p w14:paraId="1ABCCB97" w14:textId="38645F0E" w:rsidR="00097249" w:rsidRDefault="00710468">
      <w:r>
        <w:t>There will be two ports used on the multicast group</w:t>
      </w:r>
      <w:r w:rsidR="002D4E74">
        <w:t xml:space="preserve"> and a third TCP port</w:t>
      </w:r>
      <w:r>
        <w:t xml:space="preserve">. The first port is for the actual </w:t>
      </w:r>
      <w:r w:rsidR="00966617">
        <w:t xml:space="preserve">multicast </w:t>
      </w:r>
      <w:r>
        <w:t>application data</w:t>
      </w:r>
      <w:r w:rsidR="00966617">
        <w:t>, and outside the scope of this document</w:t>
      </w:r>
      <w:r>
        <w:t>.</w:t>
      </w:r>
      <w:r w:rsidR="00966617">
        <w:t xml:space="preserve"> The second </w:t>
      </w:r>
      <w:r w:rsidR="00025442">
        <w:t xml:space="preserve">port </w:t>
      </w:r>
      <w:r w:rsidR="00966617">
        <w:t xml:space="preserve">is for </w:t>
      </w:r>
      <w:r w:rsidR="007313BC">
        <w:t xml:space="preserve">locating </w:t>
      </w:r>
      <w:r w:rsidR="00025442">
        <w:t>the floating master</w:t>
      </w:r>
      <w:r w:rsidR="006A2DC6">
        <w:t xml:space="preserve"> and for voting on the floating master.</w:t>
      </w:r>
      <w:r w:rsidR="00733840">
        <w:t xml:space="preserve"> The TCP port is used for one-to-one authentication </w:t>
      </w:r>
      <w:r w:rsidR="00C73CB1">
        <w:t xml:space="preserve">with TLS </w:t>
      </w:r>
      <w:r w:rsidR="00733840">
        <w:t xml:space="preserve">and </w:t>
      </w:r>
      <w:r w:rsidR="00C73CB1">
        <w:t xml:space="preserve">key </w:t>
      </w:r>
      <w:r w:rsidR="00867607">
        <w:t>provisioning.</w:t>
      </w:r>
    </w:p>
    <w:p w14:paraId="231600CB" w14:textId="77777777" w:rsidR="001C6D4E" w:rsidRDefault="001C6D4E"/>
    <w:p w14:paraId="79B3C881" w14:textId="0E4A3C4A" w:rsidR="001C6D4E" w:rsidRDefault="00BB079F" w:rsidP="001C6D4E">
      <w:pPr>
        <w:jc w:val="center"/>
      </w:pPr>
      <w:r w:rsidRPr="00BB079F">
        <w:rPr>
          <w:noProof/>
        </w:rPr>
        <w:drawing>
          <wp:inline distT="0" distB="0" distL="0" distR="0" wp14:anchorId="50F79BC1" wp14:editId="461F0FC8">
            <wp:extent cx="38100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7439" w14:textId="0BBF6749" w:rsidR="006A2DC6" w:rsidRDefault="006A2DC6" w:rsidP="006A2DC6">
      <w:pPr>
        <w:pStyle w:val="Heading1"/>
      </w:pPr>
      <w:r>
        <w:t>Floating Master</w:t>
      </w:r>
    </w:p>
    <w:p w14:paraId="4779F043" w14:textId="77777777" w:rsidR="0097251F" w:rsidRDefault="006A2DC6" w:rsidP="006A2DC6">
      <w:r>
        <w:t xml:space="preserve">This is being used in an environment where </w:t>
      </w:r>
      <w:r w:rsidR="00C91666">
        <w:t>there cannot be a single master device, no single point of failure is required. Authentication and key generation requires a master device.</w:t>
      </w:r>
    </w:p>
    <w:p w14:paraId="0DC53367" w14:textId="77777777" w:rsidR="0097251F" w:rsidRDefault="0097251F" w:rsidP="006A2DC6"/>
    <w:p w14:paraId="1D817DAF" w14:textId="3F78C64C" w:rsidR="006A2DC6" w:rsidRDefault="00DF691D" w:rsidP="006A2DC6">
      <w:r>
        <w:t xml:space="preserve">Both </w:t>
      </w:r>
      <w:r w:rsidR="00DE0E7D">
        <w:t>RFC4046</w:t>
      </w:r>
      <w:r>
        <w:rPr>
          <w:rStyle w:val="FootnoteReference"/>
        </w:rPr>
        <w:footnoteReference w:id="1"/>
      </w:r>
      <w:r>
        <w:t xml:space="preserve"> and </w:t>
      </w:r>
      <w:r w:rsidR="000C65CA">
        <w:t>KEOH</w:t>
      </w:r>
      <w:r>
        <w:rPr>
          <w:rStyle w:val="FootnoteReference"/>
        </w:rPr>
        <w:footnoteReference w:id="2"/>
      </w:r>
      <w:r w:rsidR="000C65CA">
        <w:t xml:space="preserve"> </w:t>
      </w:r>
      <w:r w:rsidR="003D502D">
        <w:t>discuss</w:t>
      </w:r>
      <w:r w:rsidR="000C65CA">
        <w:t xml:space="preserve"> having a single master device that all group members will contact via unicast to authenticate themselves</w:t>
      </w:r>
      <w:r w:rsidR="003D502D">
        <w:t xml:space="preserve"> with a standard DTLS handshake.</w:t>
      </w:r>
      <w:r w:rsidR="00CB68EB">
        <w:t xml:space="preserve"> The multicast keys are provided from the master to the new peer.</w:t>
      </w:r>
    </w:p>
    <w:p w14:paraId="119FB981" w14:textId="77777777" w:rsidR="003257E1" w:rsidRDefault="003257E1" w:rsidP="006A2DC6"/>
    <w:p w14:paraId="379C4EA6" w14:textId="7046632C" w:rsidR="003257E1" w:rsidRDefault="003257E1" w:rsidP="006A2DC6">
      <w:r>
        <w:t xml:space="preserve">Since </w:t>
      </w:r>
      <w:r w:rsidR="00E033F9">
        <w:t>there cannot be</w:t>
      </w:r>
      <w:r>
        <w:t xml:space="preserve"> </w:t>
      </w:r>
      <w:r w:rsidR="00E311C6">
        <w:t xml:space="preserve">a </w:t>
      </w:r>
      <w:r w:rsidR="00CA79FD">
        <w:t xml:space="preserve">single </w:t>
      </w:r>
      <w:r w:rsidR="00E311C6">
        <w:t xml:space="preserve">master device, </w:t>
      </w:r>
      <w:r w:rsidR="00CA79FD">
        <w:t>one of the endpoints must</w:t>
      </w:r>
      <w:r>
        <w:t xml:space="preserve"> generate the group keys and</w:t>
      </w:r>
      <w:r w:rsidR="003A7FF3">
        <w:t xml:space="preserve"> distribute them </w:t>
      </w:r>
      <w:r>
        <w:t xml:space="preserve">to the peers, </w:t>
      </w:r>
      <w:r w:rsidR="00CA79FD">
        <w:t xml:space="preserve">and </w:t>
      </w:r>
      <w:r w:rsidR="00DE0E7D">
        <w:t>any of the peers may</w:t>
      </w:r>
      <w:r w:rsidR="00CA79FD">
        <w:t xml:space="preserve"> try to be</w:t>
      </w:r>
      <w:r w:rsidR="00DE0E7D">
        <w:t xml:space="preserve"> master.</w:t>
      </w:r>
      <w:r w:rsidR="00AF28D5">
        <w:t xml:space="preserve"> </w:t>
      </w:r>
      <w:r w:rsidR="00E973AF">
        <w:t xml:space="preserve">If another </w:t>
      </w:r>
      <w:r w:rsidR="00E973AF">
        <w:lastRenderedPageBreak/>
        <w:t>device also thinks it is master, the higher multicast group ID peer shall stop trying to be the master.</w:t>
      </w:r>
    </w:p>
    <w:p w14:paraId="3312731C" w14:textId="77777777" w:rsidR="00431F8A" w:rsidRDefault="00431F8A" w:rsidP="006A2DC6"/>
    <w:p w14:paraId="6C7D06D3" w14:textId="0BD0D44E" w:rsidR="000721A3" w:rsidRDefault="00431F8A" w:rsidP="006A2DC6">
      <w:r>
        <w:t xml:space="preserve">The floating master will </w:t>
      </w:r>
      <w:r w:rsidR="003A7FF3">
        <w:t xml:space="preserve">listen for </w:t>
      </w:r>
      <w:r>
        <w:t xml:space="preserve">a beacon message </w:t>
      </w:r>
      <w:r w:rsidR="003A7FF3">
        <w:t>from any new devices wishing to join. The current master shall send a message of its own to identify itself to the multicast group.</w:t>
      </w:r>
    </w:p>
    <w:p w14:paraId="665E01DA" w14:textId="77777777" w:rsidR="00E20721" w:rsidRDefault="00E20721" w:rsidP="006A2DC6"/>
    <w:p w14:paraId="21217313" w14:textId="77777777" w:rsidR="001C6D4E" w:rsidRDefault="00E20721" w:rsidP="001C6D4E">
      <w:r>
        <w:t xml:space="preserve">When there is no master and no shared keys, all </w:t>
      </w:r>
      <w:r w:rsidR="004D1369">
        <w:t>devices shall wait their member ID in seconds before attempting to assert being the master.</w:t>
      </w:r>
    </w:p>
    <w:p w14:paraId="0040DD02" w14:textId="77777777" w:rsidR="00B66062" w:rsidRDefault="00B66062" w:rsidP="001C6D4E"/>
    <w:p w14:paraId="536B574A" w14:textId="2FE4F076" w:rsidR="00B66062" w:rsidRDefault="00B66062" w:rsidP="001C6D4E">
      <w:r>
        <w:t xml:space="preserve">While the </w:t>
      </w:r>
      <w:r w:rsidR="00626F25">
        <w:t xml:space="preserve">peer with the lowest member ID </w:t>
      </w:r>
      <w:r w:rsidR="002763E8">
        <w:t xml:space="preserve">wins </w:t>
      </w:r>
      <w:r w:rsidR="005930CD">
        <w:t xml:space="preserve">when </w:t>
      </w:r>
      <w:r w:rsidR="0009371A">
        <w:t>multiple</w:t>
      </w:r>
      <w:r w:rsidR="005930CD">
        <w:t xml:space="preserve"> peers try to assert being master, if </w:t>
      </w:r>
      <w:r w:rsidR="0009371A">
        <w:t xml:space="preserve">a member joins and it has an ID lower than the current master, </w:t>
      </w:r>
      <w:r w:rsidR="00E67B5B">
        <w:t>the new member shall join and shall not try to assert being the floating master.</w:t>
      </w:r>
    </w:p>
    <w:p w14:paraId="638B42F6" w14:textId="77777777" w:rsidR="00F96E9F" w:rsidRDefault="00F96E9F" w:rsidP="001C6D4E"/>
    <w:p w14:paraId="2781FC2C" w14:textId="2CAA1422" w:rsidR="002E2330" w:rsidRDefault="002E2330" w:rsidP="001C6D4E">
      <w:r>
        <w:t>Should multiple peers all try to connect to the floating master</w:t>
      </w:r>
      <w:r w:rsidR="00790F48">
        <w:t xml:space="preserve"> at the same time, for example when all are powered up at the same time, </w:t>
      </w:r>
      <w:r w:rsidR="007111E8">
        <w:t xml:space="preserve">the floating master may at its discretion ignore many of the incoming </w:t>
      </w:r>
      <w:r w:rsidR="00525B59">
        <w:t xml:space="preserve">TLS </w:t>
      </w:r>
      <w:r w:rsidR="004304E9">
        <w:t>connections.</w:t>
      </w:r>
      <w:r w:rsidR="00525B59">
        <w:t xml:space="preserve"> The ot</w:t>
      </w:r>
      <w:r w:rsidR="009C0CBB">
        <w:t>her devices will retry their connection attempts with an ever increasing timeout.</w:t>
      </w:r>
    </w:p>
    <w:p w14:paraId="5E60B21F" w14:textId="1B486CB5" w:rsidR="00A25006" w:rsidRDefault="00A25006" w:rsidP="001C6D4E">
      <w:pPr>
        <w:pStyle w:val="Heading1"/>
      </w:pPr>
      <w:r>
        <w:t>Joining the Group</w:t>
      </w:r>
    </w:p>
    <w:p w14:paraId="65D6CDB0" w14:textId="333925DC" w:rsidR="00431F8A" w:rsidRDefault="00D44DAE" w:rsidP="006A2DC6">
      <w:r>
        <w:t xml:space="preserve">When </w:t>
      </w:r>
      <w:r w:rsidR="00352041">
        <w:t>a new joining peer discovers the master</w:t>
      </w:r>
      <w:r>
        <w:t xml:space="preserve">, the </w:t>
      </w:r>
      <w:r w:rsidR="000721A3">
        <w:t>peer</w:t>
      </w:r>
      <w:r w:rsidR="00C4320C">
        <w:t xml:space="preserve"> shall make a TCP </w:t>
      </w:r>
      <w:r>
        <w:t xml:space="preserve">connection to the master on the </w:t>
      </w:r>
      <w:r w:rsidR="00A25006">
        <w:t xml:space="preserve">group </w:t>
      </w:r>
      <w:r>
        <w:t>key port.</w:t>
      </w:r>
      <w:r w:rsidR="00A25006">
        <w:t xml:space="preserve"> The </w:t>
      </w:r>
      <w:r w:rsidR="00B01470">
        <w:t xml:space="preserve">master and peer will perform a </w:t>
      </w:r>
      <w:r w:rsidR="00A25006">
        <w:t>TLS handshake, using the pre-shared key programmed into both, or with mutual authentication with certificates in the future.</w:t>
      </w:r>
      <w:r w:rsidR="009F6037">
        <w:t xml:space="preserve"> The master </w:t>
      </w:r>
      <w:r w:rsidR="003E3A5C">
        <w:t>will send the new peer the current keying state.</w:t>
      </w:r>
      <w:r w:rsidR="00954852">
        <w:t xml:space="preserve"> At this point the new pe</w:t>
      </w:r>
      <w:r w:rsidR="00C95916">
        <w:t>er can start sending to and receiving from the data group.</w:t>
      </w:r>
    </w:p>
    <w:p w14:paraId="21B4A51D" w14:textId="77777777" w:rsidR="0083030C" w:rsidRDefault="0083030C" w:rsidP="006A2DC6"/>
    <w:p w14:paraId="2771EC8B" w14:textId="65C0D5D5" w:rsidR="00FA2DCC" w:rsidRDefault="0070041D" w:rsidP="00214D83">
      <w:pPr>
        <w:jc w:val="center"/>
      </w:pPr>
      <w:r w:rsidRPr="0070041D">
        <w:rPr>
          <w:noProof/>
        </w:rPr>
        <w:drawing>
          <wp:inline distT="0" distB="0" distL="0" distR="0" wp14:anchorId="1A9E5C51" wp14:editId="48486093">
            <wp:extent cx="4064000" cy="345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0559" w14:textId="17B4F8C8" w:rsidR="00C95916" w:rsidRDefault="00C95916" w:rsidP="00C95916">
      <w:pPr>
        <w:pStyle w:val="Heading1"/>
      </w:pPr>
      <w:r>
        <w:t>Rekeying</w:t>
      </w:r>
    </w:p>
    <w:p w14:paraId="14B8D525" w14:textId="2C8FFD66" w:rsidR="00C95916" w:rsidRDefault="000029B9" w:rsidP="00C95916">
      <w:r>
        <w:t xml:space="preserve">Rekeying can be triggered </w:t>
      </w:r>
      <w:r w:rsidR="00AF28D5">
        <w:t>by any peer in the association</w:t>
      </w:r>
      <w:r w:rsidR="005C663A">
        <w:t xml:space="preserve"> with a request message on the keying group</w:t>
      </w:r>
      <w:r w:rsidR="00AF28D5">
        <w:t>.</w:t>
      </w:r>
      <w:r w:rsidR="00E76B5C">
        <w:t xml:space="preserve"> Keying </w:t>
      </w:r>
      <w:r w:rsidR="00023373">
        <w:t xml:space="preserve">shall be triggered by </w:t>
      </w:r>
      <w:r w:rsidR="00247D01">
        <w:t>the floating master when reaching a</w:t>
      </w:r>
      <w:r w:rsidR="00023373">
        <w:t xml:space="preserve"> sequence number</w:t>
      </w:r>
      <w:r w:rsidR="00247D01">
        <w:t xml:space="preserve"> sum</w:t>
      </w:r>
      <w:r w:rsidR="00023373">
        <w:t xml:space="preserve"> “high-water mark</w:t>
      </w:r>
      <w:r w:rsidR="00E76B5C">
        <w:t>.</w:t>
      </w:r>
      <w:r w:rsidR="00247D01">
        <w:t>”</w:t>
      </w:r>
    </w:p>
    <w:p w14:paraId="4C8CBEFC" w14:textId="77777777" w:rsidR="00DF691D" w:rsidRDefault="00DF691D" w:rsidP="00C95916"/>
    <w:p w14:paraId="4E87A2B6" w14:textId="27F3736E" w:rsidR="00DF691D" w:rsidRDefault="00DF691D" w:rsidP="00C95916">
      <w:r>
        <w:t xml:space="preserve">When the rekey is triggered, the floating master will generate new keying material and transmit </w:t>
      </w:r>
      <w:r w:rsidR="00247D01">
        <w:t xml:space="preserve">a new key notice </w:t>
      </w:r>
      <w:r>
        <w:t xml:space="preserve">to all the peers. </w:t>
      </w:r>
      <w:r w:rsidR="00247D01">
        <w:t xml:space="preserve">All peers will need to connect to the master via TLS and get the new keys. </w:t>
      </w:r>
      <w:r>
        <w:t xml:space="preserve">All peers shall transmit a change cipher spec message when accepting the new keys. All </w:t>
      </w:r>
      <w:r w:rsidR="008A32C2">
        <w:t xml:space="preserve">peers </w:t>
      </w:r>
      <w:r>
        <w:t>will keep the old key around in case messages from the previous epoch are received.</w:t>
      </w:r>
      <w:r w:rsidR="008A32C2">
        <w:t xml:space="preserve"> The old epoch should be ignored after several seconds.</w:t>
      </w:r>
      <w:r w:rsidR="00482ECD">
        <w:t xml:space="preserve"> </w:t>
      </w:r>
      <w:r w:rsidR="00C0285C" w:rsidRPr="005955D5">
        <w:rPr>
          <w:highlight w:val="yellow"/>
        </w:rPr>
        <w:t xml:space="preserve">(Configurable, based on number </w:t>
      </w:r>
      <w:r w:rsidR="005955D5" w:rsidRPr="005955D5">
        <w:rPr>
          <w:highlight w:val="yellow"/>
        </w:rPr>
        <w:t>of messages received in the new Epoch.</w:t>
      </w:r>
      <w:r w:rsidR="00C0285C" w:rsidRPr="005955D5">
        <w:rPr>
          <w:highlight w:val="yellow"/>
        </w:rPr>
        <w:t>)</w:t>
      </w:r>
      <w:r w:rsidR="00C0285C">
        <w:t xml:space="preserve"> </w:t>
      </w:r>
      <w:r w:rsidR="00482ECD">
        <w:t>The beacon with the new keying material will be retransmit on a fast interval that slows down to make sure all peers get it.</w:t>
      </w:r>
      <w:r w:rsidR="005954DC">
        <w:t xml:space="preserve"> </w:t>
      </w:r>
      <w:r w:rsidR="00AC108A">
        <w:t>(This is wrong. This will be all the peers contacting the floating master</w:t>
      </w:r>
      <w:r w:rsidR="0015087E">
        <w:t xml:space="preserve"> </w:t>
      </w:r>
      <w:r w:rsidR="005954DC">
        <w:t>After several transmits of the new keys</w:t>
      </w:r>
      <w:r w:rsidR="00054952">
        <w:t>, the master will start using the new keys</w:t>
      </w:r>
      <w:r w:rsidR="00054952" w:rsidRPr="003B09CF">
        <w:rPr>
          <w:highlight w:val="yellow"/>
        </w:rPr>
        <w:t>.</w:t>
      </w:r>
      <w:r w:rsidR="003B09CF" w:rsidRPr="003B09CF">
        <w:rPr>
          <w:highlight w:val="yellow"/>
        </w:rPr>
        <w:t xml:space="preserve"> (When everybody</w:t>
      </w:r>
      <w:r w:rsidR="00F810BE" w:rsidRPr="003B09CF">
        <w:rPr>
          <w:highlight w:val="yellow"/>
        </w:rPr>
        <w:t xml:space="preserve"> knows everybody has the new keys</w:t>
      </w:r>
      <w:r w:rsidR="003B09CF" w:rsidRPr="003B09CF">
        <w:rPr>
          <w:highlight w:val="yellow"/>
        </w:rPr>
        <w:t>, switch over.)</w:t>
      </w:r>
    </w:p>
    <w:p w14:paraId="7FBCD0F1" w14:textId="77777777" w:rsidR="008A32C2" w:rsidRDefault="008A32C2" w:rsidP="00C95916"/>
    <w:p w14:paraId="09A8B0FB" w14:textId="66ABC2D3" w:rsidR="008A32C2" w:rsidRDefault="008A32C2" w:rsidP="00C95916">
      <w:r>
        <w:t xml:space="preserve">The epoch number shall be the same across all peers, and </w:t>
      </w:r>
      <w:r w:rsidR="00E20721">
        <w:t>the floating master will set it with the keys.</w:t>
      </w:r>
    </w:p>
    <w:p w14:paraId="1CFBDD22" w14:textId="77777777" w:rsidR="001A1552" w:rsidRDefault="001A1552" w:rsidP="00C95916"/>
    <w:p w14:paraId="055F3367" w14:textId="3A30F3BF" w:rsidR="001A1552" w:rsidRPr="00C95916" w:rsidRDefault="001A1552" w:rsidP="00C95916">
      <w:r>
        <w:t>If a device misses the new keys</w:t>
      </w:r>
      <w:r w:rsidR="00C446A0">
        <w:t xml:space="preserve"> announcement</w:t>
      </w:r>
      <w:r>
        <w:t>, it should start seeing change cipher spec messages from its peers and will know it missed something. It may open a connection to the master and request the current key.</w:t>
      </w:r>
    </w:p>
    <w:sectPr w:rsidR="001A1552" w:rsidRPr="00C95916" w:rsidSect="00DD5F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  <w:sectPrChange w:id="13" w:author="John Safranek" w:date="2017-01-13T13:24:00Z">
        <w:sectPr w:rsidR="001A1552" w:rsidRPr="00C95916" w:rsidSect="00DD5F2C">
          <w:pgMar w:top="1440" w:right="1440" w:bottom="1440" w:left="1440" w:header="720" w:footer="720" w:gutter="0"/>
          <w:titlePg w:val="0"/>
        </w:sectPr>
      </w:sectPrChange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BE2BF" w14:textId="77777777" w:rsidR="000B2C7A" w:rsidRDefault="000B2C7A" w:rsidP="001235E7">
      <w:r>
        <w:separator/>
      </w:r>
    </w:p>
  </w:endnote>
  <w:endnote w:type="continuationSeparator" w:id="0">
    <w:p w14:paraId="5FDBC34A" w14:textId="77777777" w:rsidR="000B2C7A" w:rsidRDefault="000B2C7A" w:rsidP="00123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532F6" w14:textId="77777777" w:rsidR="00DD5F2C" w:rsidRDefault="00DD5F2C" w:rsidP="00661471">
    <w:pPr>
      <w:pStyle w:val="Footer"/>
      <w:framePr w:wrap="none" w:vAnchor="text" w:hAnchor="margin" w:xAlign="right" w:y="1"/>
      <w:rPr>
        <w:ins w:id="3" w:author="John Safranek" w:date="2017-01-13T13:25:00Z"/>
        <w:rStyle w:val="PageNumber"/>
      </w:rPr>
    </w:pPr>
    <w:ins w:id="4" w:author="John Safranek" w:date="2017-01-13T13:25:00Z">
      <w:r>
        <w:rPr>
          <w:rStyle w:val="PageNumber"/>
        </w:rPr>
        <w:fldChar w:fldCharType="begin"/>
      </w:r>
      <w:r>
        <w:rPr>
          <w:rStyle w:val="PageNumber"/>
        </w:rPr>
        <w:instrText xml:space="preserve">PAGE  </w:instrText>
      </w:r>
      <w:r>
        <w:rPr>
          <w:rStyle w:val="PageNumber"/>
        </w:rPr>
        <w:fldChar w:fldCharType="end"/>
      </w:r>
    </w:ins>
  </w:p>
  <w:p w14:paraId="6C0CF3BD" w14:textId="77777777" w:rsidR="00DD5F2C" w:rsidRDefault="00DD5F2C" w:rsidP="00DD5F2C">
    <w:pPr>
      <w:pStyle w:val="Footer"/>
      <w:ind w:right="360"/>
      <w:pPrChange w:id="5" w:author="John Safranek" w:date="2017-01-13T13:25:00Z">
        <w:pPr>
          <w:pStyle w:val="Footer"/>
        </w:pPr>
      </w:pPrChange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10F762" w14:textId="77777777" w:rsidR="00DD5F2C" w:rsidRDefault="00DD5F2C" w:rsidP="00661471">
    <w:pPr>
      <w:pStyle w:val="Footer"/>
      <w:framePr w:wrap="none" w:vAnchor="text" w:hAnchor="margin" w:xAlign="right" w:y="1"/>
      <w:rPr>
        <w:ins w:id="6" w:author="John Safranek" w:date="2017-01-13T13:25:00Z"/>
        <w:rStyle w:val="PageNumber"/>
      </w:rPr>
    </w:pPr>
    <w:ins w:id="7" w:author="John Safranek" w:date="2017-01-13T13:25:00Z">
      <w:r>
        <w:rPr>
          <w:rStyle w:val="PageNumber"/>
        </w:rPr>
        <w:fldChar w:fldCharType="begin"/>
      </w:r>
      <w:r>
        <w:rPr>
          <w:rStyle w:val="PageNumber"/>
        </w:rPr>
        <w:instrText xml:space="preserve">PAGE  </w:instrText>
      </w:r>
    </w:ins>
    <w:r>
      <w:rPr>
        <w:rStyle w:val="PageNumber"/>
      </w:rPr>
      <w:fldChar w:fldCharType="separate"/>
    </w:r>
    <w:r>
      <w:rPr>
        <w:rStyle w:val="PageNumber"/>
        <w:noProof/>
      </w:rPr>
      <w:t>2</w:t>
    </w:r>
    <w:ins w:id="8" w:author="John Safranek" w:date="2017-01-13T13:25:00Z">
      <w:r>
        <w:rPr>
          <w:rStyle w:val="PageNumber"/>
        </w:rPr>
        <w:fldChar w:fldCharType="end"/>
      </w:r>
    </w:ins>
  </w:p>
  <w:p w14:paraId="4BB27EB1" w14:textId="7DF1753D" w:rsidR="00DD5F2C" w:rsidRDefault="00DD5F2C" w:rsidP="00DD5F2C">
    <w:pPr>
      <w:pStyle w:val="Footer"/>
      <w:ind w:right="360"/>
      <w:pPrChange w:id="9" w:author="John Safranek" w:date="2017-01-13T13:25:00Z">
        <w:pPr>
          <w:pStyle w:val="Footer"/>
        </w:pPr>
      </w:pPrChange>
    </w:pPr>
    <w:ins w:id="10" w:author="John Safranek" w:date="2017-01-13T13:25:00Z">
      <w:r>
        <w:t xml:space="preserve">revision </w:t>
      </w:r>
      <w:bookmarkStart w:id="11" w:name="_GoBack"/>
      <w:bookmarkEnd w:id="11"/>
      <w:r>
        <w:fldChar w:fldCharType="begin"/>
      </w:r>
      <w:r>
        <w:instrText xml:space="preserve"> DOCPROPERTY "revision" \* MERGEFORMAT </w:instrText>
      </w:r>
    </w:ins>
    <w:r>
      <w:fldChar w:fldCharType="separate"/>
    </w:r>
    <w:ins w:id="12" w:author="John Safranek" w:date="2017-01-13T13:25:00Z">
      <w:r>
        <w:t>E</w:t>
      </w:r>
      <w:r>
        <w:fldChar w:fldCharType="end"/>
      </w:r>
    </w:ins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CF2E1" w14:textId="77777777" w:rsidR="00DD5F2C" w:rsidRDefault="00DD5F2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18221" w14:textId="77777777" w:rsidR="000B2C7A" w:rsidRDefault="000B2C7A" w:rsidP="001235E7">
      <w:r>
        <w:separator/>
      </w:r>
    </w:p>
  </w:footnote>
  <w:footnote w:type="continuationSeparator" w:id="0">
    <w:p w14:paraId="09C0EA77" w14:textId="77777777" w:rsidR="000B2C7A" w:rsidRDefault="000B2C7A" w:rsidP="001235E7">
      <w:r>
        <w:continuationSeparator/>
      </w:r>
    </w:p>
  </w:footnote>
  <w:footnote w:id="1">
    <w:p w14:paraId="0171C0B7" w14:textId="6AD2D8F0" w:rsidR="00DF691D" w:rsidRDefault="00DF69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DE0E7D">
          <w:rPr>
            <w:rStyle w:val="Hyperlink"/>
          </w:rPr>
          <w:t>https://tools.ietf.org/html/rfc4046</w:t>
        </w:r>
      </w:hyperlink>
    </w:p>
  </w:footnote>
  <w:footnote w:id="2">
    <w:p w14:paraId="7059CF3E" w14:textId="21E4BB0A" w:rsidR="00DF691D" w:rsidRDefault="00DF69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4A3467">
          <w:rPr>
            <w:rStyle w:val="Hyperlink"/>
          </w:rPr>
          <w:t>https://tools.ietf.org/html/draft-keoh-dice-multicast-security-08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EF046" w14:textId="77777777" w:rsidR="00DD5F2C" w:rsidRDefault="00DD5F2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6C55B" w14:textId="75A9FAE2" w:rsidR="00DD5F2C" w:rsidRDefault="00DD5F2C" w:rsidP="00DD5F2C">
    <w:pPr>
      <w:pStyle w:val="Header"/>
      <w:jc w:val="center"/>
      <w:pPrChange w:id="0" w:author="John Safranek" w:date="2017-01-13T13:24:00Z">
        <w:pPr>
          <w:pStyle w:val="Header"/>
        </w:pPr>
      </w:pPrChange>
    </w:pPr>
    <w:ins w:id="1" w:author="John Safranek" w:date="2017-01-13T13:23:00Z">
      <w:r>
        <w:fldChar w:fldCharType="begin"/>
      </w:r>
      <w:r>
        <w:instrText xml:space="preserve"> title \* MERGEFORMAT </w:instrText>
      </w:r>
    </w:ins>
    <w:r>
      <w:fldChar w:fldCharType="separate"/>
    </w:r>
    <w:ins w:id="2" w:author="John Safranek" w:date="2017-01-13T13:23:00Z">
      <w:r>
        <w:t>DTLS Multicast Group Key Service</w:t>
      </w:r>
      <w:r>
        <w:fldChar w:fldCharType="end"/>
      </w:r>
    </w:ins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E56FA" w14:textId="77777777" w:rsidR="00DD5F2C" w:rsidRDefault="00DD5F2C">
    <w:pPr>
      <w:pStyle w:val="Header"/>
    </w:pP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n Safranek">
    <w15:presenceInfo w15:providerId="Windows Live" w15:userId="387fc78a209878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trackRevisions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49"/>
    <w:rsid w:val="000029B9"/>
    <w:rsid w:val="00023373"/>
    <w:rsid w:val="00025442"/>
    <w:rsid w:val="00054952"/>
    <w:rsid w:val="000721A3"/>
    <w:rsid w:val="00085779"/>
    <w:rsid w:val="0009371A"/>
    <w:rsid w:val="00097249"/>
    <w:rsid w:val="000B2C7A"/>
    <w:rsid w:val="000C65CA"/>
    <w:rsid w:val="000F5E8C"/>
    <w:rsid w:val="001235E7"/>
    <w:rsid w:val="00137383"/>
    <w:rsid w:val="00145730"/>
    <w:rsid w:val="0015087E"/>
    <w:rsid w:val="00176952"/>
    <w:rsid w:val="0019742F"/>
    <w:rsid w:val="001A1552"/>
    <w:rsid w:val="001C0D60"/>
    <w:rsid w:val="001C22DF"/>
    <w:rsid w:val="001C6D4E"/>
    <w:rsid w:val="002022D9"/>
    <w:rsid w:val="00214D83"/>
    <w:rsid w:val="00247D01"/>
    <w:rsid w:val="00251684"/>
    <w:rsid w:val="002548C0"/>
    <w:rsid w:val="002763E8"/>
    <w:rsid w:val="002928D4"/>
    <w:rsid w:val="002D4E74"/>
    <w:rsid w:val="002D5E09"/>
    <w:rsid w:val="002E1691"/>
    <w:rsid w:val="002E2330"/>
    <w:rsid w:val="00304439"/>
    <w:rsid w:val="003257E1"/>
    <w:rsid w:val="00352041"/>
    <w:rsid w:val="003A7FF3"/>
    <w:rsid w:val="003B09CF"/>
    <w:rsid w:val="003D502D"/>
    <w:rsid w:val="003E3A5C"/>
    <w:rsid w:val="004113B0"/>
    <w:rsid w:val="004304E9"/>
    <w:rsid w:val="00430BA0"/>
    <w:rsid w:val="00431F8A"/>
    <w:rsid w:val="00482ECD"/>
    <w:rsid w:val="004A231F"/>
    <w:rsid w:val="004B2D71"/>
    <w:rsid w:val="004B54ED"/>
    <w:rsid w:val="004C3182"/>
    <w:rsid w:val="004D1369"/>
    <w:rsid w:val="00525B59"/>
    <w:rsid w:val="005621CC"/>
    <w:rsid w:val="0057124D"/>
    <w:rsid w:val="005930CD"/>
    <w:rsid w:val="005954DC"/>
    <w:rsid w:val="005955D5"/>
    <w:rsid w:val="005C663A"/>
    <w:rsid w:val="00600138"/>
    <w:rsid w:val="00626F25"/>
    <w:rsid w:val="0063315F"/>
    <w:rsid w:val="00662D22"/>
    <w:rsid w:val="006A2DC6"/>
    <w:rsid w:val="006D1B6F"/>
    <w:rsid w:val="0070041D"/>
    <w:rsid w:val="00710468"/>
    <w:rsid w:val="007111E8"/>
    <w:rsid w:val="007313BC"/>
    <w:rsid w:val="00733840"/>
    <w:rsid w:val="00790F48"/>
    <w:rsid w:val="007A386D"/>
    <w:rsid w:val="007B3DC4"/>
    <w:rsid w:val="007C3342"/>
    <w:rsid w:val="007C36BC"/>
    <w:rsid w:val="007E386F"/>
    <w:rsid w:val="0083030C"/>
    <w:rsid w:val="00867607"/>
    <w:rsid w:val="008A32C2"/>
    <w:rsid w:val="00915B1B"/>
    <w:rsid w:val="00954852"/>
    <w:rsid w:val="00966617"/>
    <w:rsid w:val="009678AA"/>
    <w:rsid w:val="0097251F"/>
    <w:rsid w:val="0098793B"/>
    <w:rsid w:val="009930CA"/>
    <w:rsid w:val="009B72EA"/>
    <w:rsid w:val="009C0CBB"/>
    <w:rsid w:val="009D7D76"/>
    <w:rsid w:val="009F6037"/>
    <w:rsid w:val="00A07808"/>
    <w:rsid w:val="00A07A56"/>
    <w:rsid w:val="00A119D7"/>
    <w:rsid w:val="00A25006"/>
    <w:rsid w:val="00A309DD"/>
    <w:rsid w:val="00A74263"/>
    <w:rsid w:val="00A7479A"/>
    <w:rsid w:val="00AC108A"/>
    <w:rsid w:val="00AD6D60"/>
    <w:rsid w:val="00AF28D5"/>
    <w:rsid w:val="00B01470"/>
    <w:rsid w:val="00B53325"/>
    <w:rsid w:val="00B66062"/>
    <w:rsid w:val="00BA2E2D"/>
    <w:rsid w:val="00BB079F"/>
    <w:rsid w:val="00BF4130"/>
    <w:rsid w:val="00C0285C"/>
    <w:rsid w:val="00C1674E"/>
    <w:rsid w:val="00C4320C"/>
    <w:rsid w:val="00C446A0"/>
    <w:rsid w:val="00C733E0"/>
    <w:rsid w:val="00C73CB1"/>
    <w:rsid w:val="00C91666"/>
    <w:rsid w:val="00C95916"/>
    <w:rsid w:val="00CA79FD"/>
    <w:rsid w:val="00CB68EB"/>
    <w:rsid w:val="00CB6D7A"/>
    <w:rsid w:val="00CC3DD6"/>
    <w:rsid w:val="00CD4575"/>
    <w:rsid w:val="00D1119F"/>
    <w:rsid w:val="00D144D8"/>
    <w:rsid w:val="00D44DAE"/>
    <w:rsid w:val="00D66F71"/>
    <w:rsid w:val="00DA5229"/>
    <w:rsid w:val="00DD5F2C"/>
    <w:rsid w:val="00DE0E7D"/>
    <w:rsid w:val="00DF691D"/>
    <w:rsid w:val="00E033F9"/>
    <w:rsid w:val="00E20721"/>
    <w:rsid w:val="00E311C6"/>
    <w:rsid w:val="00E67B5B"/>
    <w:rsid w:val="00E73F68"/>
    <w:rsid w:val="00E76B5C"/>
    <w:rsid w:val="00E90BCB"/>
    <w:rsid w:val="00E973AF"/>
    <w:rsid w:val="00EA27D9"/>
    <w:rsid w:val="00EE2AF4"/>
    <w:rsid w:val="00F26F99"/>
    <w:rsid w:val="00F44818"/>
    <w:rsid w:val="00F810BE"/>
    <w:rsid w:val="00F847A0"/>
    <w:rsid w:val="00F938C1"/>
    <w:rsid w:val="00F96E9F"/>
    <w:rsid w:val="00FA2DCC"/>
    <w:rsid w:val="00FA4F70"/>
    <w:rsid w:val="00FD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5E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4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72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04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unhideWhenUsed/>
    <w:rsid w:val="001235E7"/>
  </w:style>
  <w:style w:type="character" w:customStyle="1" w:styleId="EndnoteTextChar">
    <w:name w:val="Endnote Text Char"/>
    <w:basedOn w:val="DefaultParagraphFont"/>
    <w:link w:val="EndnoteText"/>
    <w:uiPriority w:val="99"/>
    <w:rsid w:val="001235E7"/>
  </w:style>
  <w:style w:type="character" w:styleId="EndnoteReference">
    <w:name w:val="endnote reference"/>
    <w:basedOn w:val="DefaultParagraphFont"/>
    <w:uiPriority w:val="99"/>
    <w:unhideWhenUsed/>
    <w:rsid w:val="001235E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E0E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0E7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DF691D"/>
  </w:style>
  <w:style w:type="character" w:customStyle="1" w:styleId="FootnoteTextChar">
    <w:name w:val="Footnote Text Char"/>
    <w:basedOn w:val="DefaultParagraphFont"/>
    <w:link w:val="FootnoteText"/>
    <w:uiPriority w:val="99"/>
    <w:rsid w:val="00DF691D"/>
  </w:style>
  <w:style w:type="character" w:styleId="FootnoteReference">
    <w:name w:val="footnote reference"/>
    <w:basedOn w:val="DefaultParagraphFont"/>
    <w:uiPriority w:val="99"/>
    <w:unhideWhenUsed/>
    <w:rsid w:val="00DF691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47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47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42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263"/>
  </w:style>
  <w:style w:type="paragraph" w:styleId="Footer">
    <w:name w:val="footer"/>
    <w:basedOn w:val="Normal"/>
    <w:link w:val="FooterChar"/>
    <w:uiPriority w:val="99"/>
    <w:unhideWhenUsed/>
    <w:rsid w:val="00A742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263"/>
  </w:style>
  <w:style w:type="character" w:styleId="PageNumber">
    <w:name w:val="page number"/>
    <w:basedOn w:val="DefaultParagraphFont"/>
    <w:uiPriority w:val="99"/>
    <w:semiHidden/>
    <w:unhideWhenUsed/>
    <w:rsid w:val="00DD5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ools.ietf.org/html/rfc4046" TargetMode="External"/><Relationship Id="rId2" Type="http://schemas.openxmlformats.org/officeDocument/2006/relationships/hyperlink" Target="https://tools.ietf.org/html/draft-keoh-dice-multicast-security-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B6D3C0-D228-504E-83B7-3767E912D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680</Words>
  <Characters>3184</Characters>
  <Application>Microsoft Macintosh Word</Application>
  <DocSecurity>0</DocSecurity>
  <Lines>66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DTLS Multicast Group Key Service</vt:lpstr>
      <vt:lpstr>Quick Overview</vt:lpstr>
      <vt:lpstr>Floating Master</vt:lpstr>
      <vt:lpstr>Joining the Group</vt:lpstr>
      <vt:lpstr>Rekeying</vt:lpstr>
    </vt:vector>
  </TitlesOfParts>
  <Manager/>
  <Company/>
  <LinksUpToDate>false</LinksUpToDate>
  <CharactersWithSpaces>3843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DTLS Multicast Group Key Service</dc:title>
  <dc:subject/>
  <dc:creator>John Safranek</dc:creator>
  <cp:keywords/>
  <dc:description/>
  <cp:lastModifiedBy>John Safranek</cp:lastModifiedBy>
  <cp:revision>61</cp:revision>
  <dcterms:created xsi:type="dcterms:W3CDTF">2016-11-14T16:20:00Z</dcterms:created>
  <dcterms:modified xsi:type="dcterms:W3CDTF">2017-01-13T21:25:00Z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E</vt:lpwstr>
  </property>
</Properties>
</file>